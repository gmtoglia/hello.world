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04" w:rsidRDefault="00B23C04" w:rsidP="00B23C04"/>
    <w:p w:rsidR="00B23C04" w:rsidRDefault="00B23C04" w:rsidP="00B23C04"/>
    <w:p w:rsidR="00B23C04" w:rsidRPr="00DF0AE5" w:rsidRDefault="00B23C04" w:rsidP="00DF0AE5">
      <w:pPr>
        <w:pStyle w:val="Heading1"/>
      </w:pPr>
      <w:r w:rsidRPr="00DF0AE5">
        <w:rPr>
          <w:rStyle w:val="Heading1Char"/>
          <w:b/>
          <w:bCs/>
        </w:rPr>
        <w:t>Participants</w:t>
      </w:r>
      <w:r w:rsidRPr="00DF0AE5">
        <w:t>:</w:t>
      </w:r>
    </w:p>
    <w:p w:rsidR="00B23C04" w:rsidRDefault="00B23C04" w:rsidP="00B23C04"/>
    <w:p w:rsidR="00B23C04" w:rsidRDefault="008F3688" w:rsidP="00B23C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BNC</w:t>
      </w:r>
      <w:r>
        <w:t>1</w:t>
      </w:r>
    </w:p>
    <w:p w:rsidR="00B23C04" w:rsidRDefault="008F3688" w:rsidP="00B23C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BNC2</w:t>
      </w:r>
    </w:p>
    <w:p w:rsidR="00B23C04" w:rsidRPr="008F3688" w:rsidRDefault="008F3688" w:rsidP="008F368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BNC3</w:t>
      </w:r>
    </w:p>
    <w:p w:rsidR="00B23C04" w:rsidRPr="00B23C04" w:rsidRDefault="00B23C04" w:rsidP="00B23C04">
      <w:pPr>
        <w:pStyle w:val="ListParagraph"/>
        <w:numPr>
          <w:ilvl w:val="0"/>
          <w:numId w:val="1"/>
        </w:numPr>
        <w:rPr>
          <w:lang w:val="fr-FR"/>
        </w:rPr>
      </w:pPr>
      <w:r w:rsidRPr="00B23C04">
        <w:rPr>
          <w:lang w:val="fr-FR"/>
        </w:rPr>
        <w:t>Pierre René</w:t>
      </w:r>
    </w:p>
    <w:p w:rsidR="00B23C04" w:rsidRPr="00B23C04" w:rsidRDefault="00B23C04" w:rsidP="00B23C04">
      <w:pPr>
        <w:pStyle w:val="ListParagraph"/>
        <w:numPr>
          <w:ilvl w:val="0"/>
          <w:numId w:val="1"/>
        </w:numPr>
        <w:rPr>
          <w:lang w:val="fr-FR"/>
        </w:rPr>
      </w:pPr>
      <w:r w:rsidRPr="00B23C04">
        <w:rPr>
          <w:lang w:val="fr-FR"/>
        </w:rPr>
        <w:t>Frantzy</w:t>
      </w:r>
    </w:p>
    <w:p w:rsidR="00B23C04" w:rsidRPr="00B23C04" w:rsidRDefault="00B23C04" w:rsidP="00B23C04">
      <w:pPr>
        <w:pStyle w:val="ListParagraph"/>
        <w:numPr>
          <w:ilvl w:val="0"/>
          <w:numId w:val="1"/>
        </w:numPr>
        <w:rPr>
          <w:lang w:val="fr-FR"/>
        </w:rPr>
      </w:pPr>
      <w:r w:rsidRPr="00B23C04">
        <w:rPr>
          <w:lang w:val="fr-FR"/>
        </w:rPr>
        <w:t>Ary</w:t>
      </w:r>
    </w:p>
    <w:p w:rsidR="00B23C04" w:rsidRDefault="00B23C04" w:rsidP="00B23C04">
      <w:pPr>
        <w:pStyle w:val="ListParagraph"/>
        <w:numPr>
          <w:ilvl w:val="0"/>
          <w:numId w:val="1"/>
        </w:numPr>
        <w:rPr>
          <w:lang w:val="fr-FR"/>
        </w:rPr>
      </w:pPr>
      <w:r w:rsidRPr="00B23C04">
        <w:rPr>
          <w:lang w:val="fr-FR"/>
        </w:rPr>
        <w:t>Ronald</w:t>
      </w:r>
    </w:p>
    <w:p w:rsidR="008F3688" w:rsidRPr="00B23C04" w:rsidRDefault="008F3688" w:rsidP="00B23C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…</w:t>
      </w:r>
    </w:p>
    <w:p w:rsidR="00B23C04" w:rsidRPr="00B23C04" w:rsidRDefault="00B23C04" w:rsidP="00B23C04">
      <w:pPr>
        <w:pStyle w:val="Heading1"/>
        <w:rPr>
          <w:lang w:val="fr-FR"/>
        </w:rPr>
      </w:pPr>
      <w:r>
        <w:rPr>
          <w:lang w:val="fr-FR"/>
        </w:rPr>
        <w:t>Ordre du jour</w:t>
      </w:r>
    </w:p>
    <w:p w:rsidR="00B23C04" w:rsidRPr="00B23C04" w:rsidRDefault="00B23C04" w:rsidP="00B23C04">
      <w:pPr>
        <w:rPr>
          <w:lang w:val="fr-FR"/>
        </w:rPr>
      </w:pPr>
      <w:r w:rsidRPr="00B23C04">
        <w:rPr>
          <w:lang w:val="fr-FR"/>
        </w:rPr>
        <w:t>1) VOUCHERS</w:t>
      </w:r>
    </w:p>
    <w:p w:rsidR="00B23C04" w:rsidRPr="00B23C04" w:rsidRDefault="00B23C04" w:rsidP="00B23C04">
      <w:pPr>
        <w:rPr>
          <w:lang w:val="fr-FR"/>
        </w:rPr>
      </w:pPr>
      <w:r w:rsidRPr="00B23C04">
        <w:rPr>
          <w:lang w:val="fr-FR"/>
        </w:rPr>
        <w:t>2) SIGI pour la BNC</w:t>
      </w:r>
    </w:p>
    <w:p w:rsidR="00B23C04" w:rsidRPr="00B23C04" w:rsidRDefault="00B23C04" w:rsidP="00B23C04">
      <w:pPr>
        <w:rPr>
          <w:lang w:val="fr-FR"/>
        </w:rPr>
      </w:pPr>
      <w:r w:rsidRPr="00B23C04">
        <w:rPr>
          <w:lang w:val="fr-FR"/>
        </w:rPr>
        <w:t xml:space="preserve">3) </w:t>
      </w:r>
      <w:r w:rsidR="008F3688">
        <w:rPr>
          <w:lang w:val="fr-FR"/>
        </w:rPr>
        <w:t>Exécution des payements</w:t>
      </w:r>
    </w:p>
    <w:p w:rsidR="00B23C04" w:rsidRDefault="00B23C04" w:rsidP="00B23C04">
      <w:pPr>
        <w:rPr>
          <w:lang w:val="fr-FR"/>
        </w:rPr>
      </w:pPr>
    </w:p>
    <w:p w:rsidR="00B23C04" w:rsidRPr="00B23C04" w:rsidRDefault="00B23C04" w:rsidP="00B23C04">
      <w:pPr>
        <w:pStyle w:val="Heading1"/>
        <w:rPr>
          <w:lang w:val="fr-FR"/>
        </w:rPr>
      </w:pPr>
      <w:r>
        <w:rPr>
          <w:lang w:val="fr-FR"/>
        </w:rPr>
        <w:t>SIGI</w:t>
      </w:r>
    </w:p>
    <w:p w:rsidR="008F3688" w:rsidRDefault="008F3688" w:rsidP="00B23C04">
      <w:pPr>
        <w:rPr>
          <w:lang w:val="fr-FR"/>
        </w:rPr>
      </w:pPr>
    </w:p>
    <w:p w:rsidR="00B23C04" w:rsidRPr="00B23C04" w:rsidRDefault="00B23C04" w:rsidP="00B23C04">
      <w:pPr>
        <w:rPr>
          <w:lang w:val="fr-FR"/>
        </w:rPr>
      </w:pPr>
    </w:p>
    <w:p w:rsidR="00B23C04" w:rsidRDefault="00B23C04" w:rsidP="00B23C04">
      <w:pPr>
        <w:pStyle w:val="Heading2"/>
        <w:rPr>
          <w:lang w:val="fr-FR"/>
        </w:rPr>
      </w:pPr>
      <w:r>
        <w:rPr>
          <w:lang w:val="fr-FR"/>
        </w:rPr>
        <w:t>Proposition d’avoir un système unique.</w:t>
      </w:r>
    </w:p>
    <w:p w:rsidR="008F3688" w:rsidRPr="008F3688" w:rsidRDefault="008F3688" w:rsidP="008F3688">
      <w:pPr>
        <w:rPr>
          <w:lang w:val="fr-FR"/>
        </w:rPr>
      </w:pPr>
      <w:r w:rsidRPr="00B23C04">
        <w:rPr>
          <w:lang w:val="fr-FR"/>
        </w:rPr>
        <w:t xml:space="preserve">Problèmes concernant l'indépendance </w:t>
      </w:r>
      <w:del w:id="0" w:author="IADB" w:date="2016-02-24T18:20:00Z">
        <w:r w:rsidRPr="00B23C04" w:rsidDel="00743066">
          <w:rPr>
            <w:lang w:val="fr-FR"/>
          </w:rPr>
          <w:delText xml:space="preserve">être </w:delText>
        </w:r>
      </w:del>
      <w:ins w:id="1" w:author="IADB" w:date="2016-02-24T18:20:00Z">
        <w:r w:rsidR="00743066">
          <w:rPr>
            <w:lang w:val="fr-FR"/>
          </w:rPr>
          <w:t>entre</w:t>
        </w:r>
        <w:r w:rsidR="00743066" w:rsidRPr="00B23C04">
          <w:rPr>
            <w:lang w:val="fr-FR"/>
          </w:rPr>
          <w:t xml:space="preserve"> </w:t>
        </w:r>
      </w:ins>
      <w:r w:rsidRPr="00B23C04">
        <w:rPr>
          <w:lang w:val="fr-FR"/>
        </w:rPr>
        <w:t>les 2 systèmes.</w:t>
      </w:r>
    </w:p>
    <w:p w:rsidR="00B23C04" w:rsidRPr="00B23C04" w:rsidRDefault="00B23C04" w:rsidP="00B23C04">
      <w:pPr>
        <w:pStyle w:val="ListParagraph"/>
        <w:numPr>
          <w:ilvl w:val="0"/>
          <w:numId w:val="2"/>
        </w:numPr>
        <w:rPr>
          <w:lang w:val="fr-FR"/>
        </w:rPr>
      </w:pPr>
      <w:r w:rsidRPr="00B23C04">
        <w:rPr>
          <w:lang w:val="fr-FR"/>
        </w:rPr>
        <w:t>API publiques?</w:t>
      </w:r>
    </w:p>
    <w:p w:rsidR="00B23C04" w:rsidRPr="00B23C04" w:rsidRDefault="00B23C04" w:rsidP="00B23C04">
      <w:pPr>
        <w:pStyle w:val="ListParagraph"/>
        <w:numPr>
          <w:ilvl w:val="1"/>
          <w:numId w:val="2"/>
        </w:numPr>
        <w:rPr>
          <w:lang w:val="fr-FR"/>
        </w:rPr>
      </w:pPr>
      <w:r w:rsidRPr="00B23C04">
        <w:rPr>
          <w:lang w:val="fr-FR"/>
        </w:rPr>
        <w:t>BD de donnes et web services accessibles?</w:t>
      </w:r>
    </w:p>
    <w:p w:rsidR="00B23C04" w:rsidRDefault="00B23C04" w:rsidP="00B23C0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Interface trop sensible</w:t>
      </w:r>
    </w:p>
    <w:p w:rsidR="00B23C04" w:rsidRPr="00B23C04" w:rsidRDefault="00B23C04" w:rsidP="00B23C04">
      <w:pPr>
        <w:pStyle w:val="ListParagraph"/>
        <w:numPr>
          <w:ilvl w:val="1"/>
          <w:numId w:val="2"/>
        </w:numPr>
        <w:rPr>
          <w:lang w:val="fr-FR"/>
        </w:rPr>
      </w:pPr>
      <w:r w:rsidRPr="00B23C04">
        <w:rPr>
          <w:lang w:val="fr-FR"/>
        </w:rPr>
        <w:t>""Erreurs de touches.""</w:t>
      </w:r>
    </w:p>
    <w:p w:rsidR="00743066" w:rsidRDefault="00B23C04" w:rsidP="007B630F">
      <w:pPr>
        <w:pStyle w:val="ListParagraph"/>
        <w:numPr>
          <w:ilvl w:val="0"/>
          <w:numId w:val="2"/>
        </w:numPr>
        <w:rPr>
          <w:ins w:id="2" w:author="IADB" w:date="2016-02-24T18:21:00Z"/>
          <w:lang w:val="fr-FR"/>
        </w:rPr>
      </w:pPr>
      <w:r w:rsidRPr="00B23C04">
        <w:rPr>
          <w:lang w:val="fr-FR"/>
        </w:rPr>
        <w:t>Format des fichiers</w:t>
      </w:r>
      <w:ins w:id="3" w:author="IADB" w:date="2016-02-24T18:21:00Z">
        <w:r w:rsidR="00743066">
          <w:rPr>
            <w:lang w:val="fr-FR"/>
          </w:rPr>
          <w:t> :</w:t>
        </w:r>
      </w:ins>
    </w:p>
    <w:p w:rsidR="0050514B" w:rsidRDefault="00743066" w:rsidP="00743066">
      <w:pPr>
        <w:pStyle w:val="ListParagraph"/>
        <w:numPr>
          <w:ilvl w:val="1"/>
          <w:numId w:val="2"/>
        </w:numPr>
        <w:rPr>
          <w:lang w:val="fr-FR"/>
        </w:rPr>
        <w:pPrChange w:id="4" w:author="IADB" w:date="2016-02-24T18:21:00Z">
          <w:pPr>
            <w:pStyle w:val="ListParagraph"/>
            <w:numPr>
              <w:numId w:val="2"/>
            </w:numPr>
            <w:ind w:hanging="360"/>
          </w:pPr>
        </w:pPrChange>
      </w:pPr>
      <w:ins w:id="5" w:author="IADB" w:date="2016-02-24T18:21:00Z">
        <w:r>
          <w:rPr>
            <w:lang w:val="fr-FR"/>
          </w:rPr>
          <w:t>La BNC doit envoyer un mod</w:t>
        </w:r>
      </w:ins>
      <w:ins w:id="6" w:author="IADB" w:date="2016-02-24T18:22:00Z">
        <w:r>
          <w:rPr>
            <w:lang w:val="fr-FR"/>
          </w:rPr>
          <w:t>èle de fichier type qui est accepté par son système</w:t>
        </w:r>
      </w:ins>
      <w:del w:id="7" w:author="IADB" w:date="2016-02-24T18:21:00Z">
        <w:r w:rsidR="00B23C04" w:rsidRPr="00B23C04" w:rsidDel="00743066">
          <w:rPr>
            <w:lang w:val="fr-FR"/>
          </w:rPr>
          <w:delText>.</w:delText>
        </w:r>
      </w:del>
    </w:p>
    <w:p w:rsidR="0050514B" w:rsidRPr="0050514B" w:rsidRDefault="0050514B" w:rsidP="0050514B">
      <w:pPr>
        <w:rPr>
          <w:lang w:val="fr-FR"/>
        </w:rPr>
      </w:pPr>
      <w:r>
        <w:rPr>
          <w:lang w:val="fr-FR"/>
        </w:rPr>
        <w:t xml:space="preserve">Solution : </w:t>
      </w:r>
      <w:r w:rsidR="008F3688">
        <w:rPr>
          <w:lang w:val="fr-FR"/>
        </w:rPr>
        <w:t>vu</w:t>
      </w:r>
      <w:r>
        <w:rPr>
          <w:lang w:val="fr-FR"/>
        </w:rPr>
        <w:t xml:space="preserve"> que ce n’est pas un </w:t>
      </w:r>
      <w:r w:rsidR="008F3688">
        <w:rPr>
          <w:lang w:val="fr-FR"/>
        </w:rPr>
        <w:t>problème</w:t>
      </w:r>
      <w:r>
        <w:rPr>
          <w:lang w:val="fr-FR"/>
        </w:rPr>
        <w:t xml:space="preserve"> bloquant, l’</w:t>
      </w:r>
      <w:r w:rsidR="008F3688">
        <w:rPr>
          <w:lang w:val="fr-FR"/>
        </w:rPr>
        <w:t>intégration</w:t>
      </w:r>
      <w:r>
        <w:rPr>
          <w:lang w:val="fr-FR"/>
        </w:rPr>
        <w:t xml:space="preserve"> des APIs et des </w:t>
      </w:r>
      <w:r w:rsidR="008F3688">
        <w:rPr>
          <w:lang w:val="fr-FR"/>
        </w:rPr>
        <w:t>systèmes</w:t>
      </w:r>
      <w:r>
        <w:rPr>
          <w:lang w:val="fr-FR"/>
        </w:rPr>
        <w:t xml:space="preserve"> va </w:t>
      </w:r>
      <w:r w:rsidR="008F3688">
        <w:rPr>
          <w:lang w:val="fr-FR"/>
        </w:rPr>
        <w:t>être</w:t>
      </w:r>
      <w:r>
        <w:rPr>
          <w:lang w:val="fr-FR"/>
        </w:rPr>
        <w:t xml:space="preserve"> fait </w:t>
      </w:r>
      <w:r w:rsidR="008F3688">
        <w:rPr>
          <w:lang w:val="fr-FR"/>
        </w:rPr>
        <w:t>après</w:t>
      </w:r>
      <w:r>
        <w:rPr>
          <w:lang w:val="fr-FR"/>
        </w:rPr>
        <w:t xml:space="preserve"> (date da </w:t>
      </w:r>
      <w:r w:rsidR="008F3688">
        <w:rPr>
          <w:lang w:val="fr-FR"/>
        </w:rPr>
        <w:t>définir</w:t>
      </w:r>
      <w:r>
        <w:rPr>
          <w:lang w:val="fr-FR"/>
        </w:rPr>
        <w:t>).</w:t>
      </w:r>
    </w:p>
    <w:p w:rsidR="0050514B" w:rsidRPr="0050514B" w:rsidRDefault="0050514B" w:rsidP="0050514B">
      <w:pPr>
        <w:rPr>
          <w:lang w:val="fr-FR"/>
        </w:rPr>
      </w:pPr>
    </w:p>
    <w:p w:rsidR="007B630F" w:rsidRDefault="00B23C04" w:rsidP="007B630F">
      <w:pPr>
        <w:pStyle w:val="Heading2"/>
        <w:rPr>
          <w:lang w:val="fr-FR"/>
        </w:rPr>
      </w:pPr>
      <w:r w:rsidRPr="007B630F">
        <w:rPr>
          <w:lang w:val="fr-FR"/>
        </w:rPr>
        <w:lastRenderedPageBreak/>
        <w:t>Probl</w:t>
      </w:r>
      <w:r w:rsidR="0050514B">
        <w:rPr>
          <w:lang w:val="fr-FR"/>
        </w:rPr>
        <w:t xml:space="preserve">ème de format (dans le batch) ? </w:t>
      </w:r>
      <w:r w:rsidR="007B630F" w:rsidRPr="007B630F">
        <w:rPr>
          <w:lang w:val="fr-FR"/>
        </w:rPr>
        <w:t>Problème de normalisation -&gt; il faut un standard de nomenclature entre les 2 acteurs (BNC et MARNDR).</w:t>
      </w:r>
      <w:r w:rsidR="00F22E97">
        <w:rPr>
          <w:lang w:val="fr-FR"/>
        </w:rPr>
        <w:t xml:space="preserve"> Nomenclature.</w:t>
      </w:r>
    </w:p>
    <w:p w:rsidR="0050514B" w:rsidRPr="0050514B" w:rsidRDefault="0050514B" w:rsidP="0050514B">
      <w:pPr>
        <w:rPr>
          <w:lang w:val="fr-FR"/>
        </w:rPr>
      </w:pPr>
      <w:r>
        <w:rPr>
          <w:lang w:val="fr-FR"/>
        </w:rPr>
        <w:t xml:space="preserve">Solution : La BNC va envoyer un </w:t>
      </w:r>
      <w:proofErr w:type="gramStart"/>
      <w:r>
        <w:rPr>
          <w:lang w:val="fr-FR"/>
        </w:rPr>
        <w:t>fichiers</w:t>
      </w:r>
      <w:proofErr w:type="gramEnd"/>
      <w:r>
        <w:rPr>
          <w:lang w:val="fr-FR"/>
        </w:rPr>
        <w:t xml:space="preserve"> avec </w:t>
      </w:r>
      <w:r w:rsidR="008F3688">
        <w:rPr>
          <w:lang w:val="fr-FR"/>
        </w:rPr>
        <w:t>les standards</w:t>
      </w:r>
      <w:r>
        <w:rPr>
          <w:lang w:val="fr-FR"/>
        </w:rPr>
        <w:t xml:space="preserve"> de structure, de format et de nomenclature des données</w:t>
      </w:r>
      <w:ins w:id="8" w:author="IADB" w:date="2016-02-24T18:22:00Z">
        <w:r w:rsidR="00743066">
          <w:rPr>
            <w:lang w:val="fr-FR"/>
          </w:rPr>
          <w:t xml:space="preserve"> (variable </w:t>
        </w:r>
      </w:ins>
      <w:ins w:id="9" w:author="IADB" w:date="2016-02-24T18:23:00Z">
        <w:r w:rsidR="00743066">
          <w:rPr>
            <w:lang w:val="fr-FR"/>
          </w:rPr>
          <w:t>« paquet technique »)</w:t>
        </w:r>
      </w:ins>
      <w:r>
        <w:rPr>
          <w:lang w:val="fr-FR"/>
        </w:rPr>
        <w:t>. La MARNDR va intégrer le proposition de la BNC dans le système/procédures des opérateurs.</w:t>
      </w:r>
    </w:p>
    <w:p w:rsidR="007B630F" w:rsidRDefault="001C7D51" w:rsidP="007B630F">
      <w:pPr>
        <w:pStyle w:val="Heading2"/>
        <w:rPr>
          <w:lang w:val="fr-FR"/>
        </w:rPr>
      </w:pPr>
      <w:r>
        <w:rPr>
          <w:lang w:val="fr-FR"/>
        </w:rPr>
        <w:t>P</w:t>
      </w:r>
      <w:r w:rsidR="007B630F">
        <w:rPr>
          <w:lang w:val="fr-FR"/>
        </w:rPr>
        <w:t>roblème téléchargement des fichiers.</w:t>
      </w:r>
    </w:p>
    <w:p w:rsidR="007B630F" w:rsidRDefault="0050514B" w:rsidP="007B630F">
      <w:pPr>
        <w:rPr>
          <w:lang w:val="fr-FR"/>
        </w:rPr>
      </w:pPr>
      <w:r>
        <w:rPr>
          <w:lang w:val="fr-FR"/>
        </w:rPr>
        <w:t>L</w:t>
      </w:r>
      <w:del w:id="10" w:author="IADB" w:date="2016-02-24T18:24:00Z">
        <w:r w:rsidDel="00743066">
          <w:rPr>
            <w:lang w:val="fr-FR"/>
          </w:rPr>
          <w:delText>’ « Impression » (i.e. l</w:delText>
        </w:r>
      </w:del>
      <w:r>
        <w:rPr>
          <w:lang w:val="fr-FR"/>
        </w:rPr>
        <w:t>’</w:t>
      </w:r>
      <w:proofErr w:type="spellStart"/>
      <w:r>
        <w:rPr>
          <w:lang w:val="fr-FR"/>
        </w:rPr>
        <w:t>upload</w:t>
      </w:r>
      <w:proofErr w:type="spellEnd"/>
      <w:ins w:id="11" w:author="IADB" w:date="2016-02-24T18:24:00Z">
        <w:r w:rsidR="00743066">
          <w:rPr>
            <w:lang w:val="fr-FR"/>
          </w:rPr>
          <w:t xml:space="preserve"> par la BNC sur le SIGI</w:t>
        </w:r>
      </w:ins>
      <w:bookmarkStart w:id="12" w:name="_GoBack"/>
      <w:bookmarkEnd w:id="12"/>
      <w:del w:id="13" w:author="IADB" w:date="2016-02-24T18:24:00Z">
        <w:r w:rsidDel="00743066">
          <w:rPr>
            <w:lang w:val="fr-FR"/>
          </w:rPr>
          <w:delText>)</w:delText>
        </w:r>
      </w:del>
      <w:r>
        <w:rPr>
          <w:lang w:val="fr-FR"/>
        </w:rPr>
        <w:t xml:space="preserve"> des fichiers </w:t>
      </w:r>
      <w:r w:rsidR="008F3688">
        <w:rPr>
          <w:lang w:val="fr-FR"/>
        </w:rPr>
        <w:t>Excel</w:t>
      </w:r>
      <w:r>
        <w:rPr>
          <w:lang w:val="fr-FR"/>
        </w:rPr>
        <w:t xml:space="preserve"> avec plus de 2000 lignes ça cause des </w:t>
      </w:r>
      <w:r w:rsidR="008F3688">
        <w:rPr>
          <w:lang w:val="fr-FR"/>
        </w:rPr>
        <w:t>problèmes</w:t>
      </w:r>
      <w:r>
        <w:rPr>
          <w:lang w:val="fr-FR"/>
        </w:rPr>
        <w:t xml:space="preserve"> à la BNC.</w:t>
      </w:r>
    </w:p>
    <w:p w:rsidR="0050514B" w:rsidRPr="008F3688" w:rsidRDefault="0050514B" w:rsidP="007B630F">
      <w:pPr>
        <w:rPr>
          <w:i/>
          <w:lang w:val="fr-FR"/>
        </w:rPr>
      </w:pPr>
      <w:r w:rsidRPr="008F3688">
        <w:rPr>
          <w:i/>
          <w:lang w:val="fr-FR"/>
        </w:rPr>
        <w:t xml:space="preserve">Solution : Essayer au MARNDR de </w:t>
      </w:r>
      <w:r w:rsidR="008F3688">
        <w:rPr>
          <w:i/>
          <w:lang w:val="fr-FR"/>
        </w:rPr>
        <w:t>tel-</w:t>
      </w:r>
      <w:r w:rsidR="008F3688" w:rsidRPr="008F3688">
        <w:rPr>
          <w:i/>
          <w:lang w:val="fr-FR"/>
        </w:rPr>
        <w:t>verser</w:t>
      </w:r>
      <w:r w:rsidRPr="008F3688">
        <w:rPr>
          <w:i/>
          <w:lang w:val="fr-FR"/>
        </w:rPr>
        <w:t xml:space="preserve"> le </w:t>
      </w:r>
      <w:r w:rsidR="008F3688" w:rsidRPr="008F3688">
        <w:rPr>
          <w:i/>
          <w:lang w:val="fr-FR"/>
        </w:rPr>
        <w:t>même</w:t>
      </w:r>
      <w:r w:rsidRPr="008F3688">
        <w:rPr>
          <w:i/>
          <w:lang w:val="fr-FR"/>
        </w:rPr>
        <w:t xml:space="preserve"> fichier pour comprendre si est un </w:t>
      </w:r>
      <w:r w:rsidR="008F3688" w:rsidRPr="008F3688">
        <w:rPr>
          <w:i/>
          <w:lang w:val="fr-FR"/>
        </w:rPr>
        <w:t>problème</w:t>
      </w:r>
      <w:r w:rsidRPr="008F3688">
        <w:rPr>
          <w:i/>
          <w:lang w:val="fr-FR"/>
        </w:rPr>
        <w:t xml:space="preserve"> de </w:t>
      </w:r>
      <w:r w:rsidR="008F3688" w:rsidRPr="008F3688">
        <w:rPr>
          <w:i/>
          <w:lang w:val="fr-FR"/>
        </w:rPr>
        <w:t>réseaux</w:t>
      </w:r>
      <w:r w:rsidRPr="008F3688">
        <w:rPr>
          <w:i/>
          <w:lang w:val="fr-FR"/>
        </w:rPr>
        <w:t xml:space="preserve"> ou  un </w:t>
      </w:r>
      <w:r w:rsidR="008F3688" w:rsidRPr="008F3688">
        <w:rPr>
          <w:i/>
          <w:lang w:val="fr-FR"/>
        </w:rPr>
        <w:t>problème</w:t>
      </w:r>
      <w:r w:rsidRPr="008F3688">
        <w:rPr>
          <w:i/>
          <w:lang w:val="fr-FR"/>
        </w:rPr>
        <w:t xml:space="preserve"> de système. Dans le deux cas le SIGI doit </w:t>
      </w:r>
      <w:r w:rsidR="008F3688" w:rsidRPr="008F3688">
        <w:rPr>
          <w:i/>
          <w:lang w:val="fr-FR"/>
        </w:rPr>
        <w:t>contrôler</w:t>
      </w:r>
      <w:r w:rsidRPr="008F3688">
        <w:rPr>
          <w:i/>
          <w:lang w:val="fr-FR"/>
        </w:rPr>
        <w:t xml:space="preserve"> le nombre des lignes avant de faire attendre un </w:t>
      </w:r>
      <w:r w:rsidR="008F3688" w:rsidRPr="008F3688">
        <w:rPr>
          <w:i/>
          <w:lang w:val="fr-FR"/>
        </w:rPr>
        <w:t>opérateur</w:t>
      </w:r>
      <w:r w:rsidRPr="008F3688">
        <w:rPr>
          <w:i/>
          <w:lang w:val="fr-FR"/>
        </w:rPr>
        <w:t xml:space="preserve"> pendant l’</w:t>
      </w:r>
      <w:proofErr w:type="spellStart"/>
      <w:r w:rsidRPr="008F3688">
        <w:rPr>
          <w:i/>
          <w:lang w:val="fr-FR"/>
        </w:rPr>
        <w:t>upload</w:t>
      </w:r>
      <w:proofErr w:type="spellEnd"/>
      <w:r w:rsidRPr="008F3688">
        <w:rPr>
          <w:i/>
          <w:lang w:val="fr-FR"/>
        </w:rPr>
        <w:t xml:space="preserve"> d’un fichier </w:t>
      </w:r>
      <w:r w:rsidR="008F3688" w:rsidRPr="008F3688">
        <w:rPr>
          <w:i/>
          <w:lang w:val="fr-FR"/>
        </w:rPr>
        <w:t>Excel</w:t>
      </w:r>
      <w:r w:rsidRPr="008F3688">
        <w:rPr>
          <w:i/>
          <w:lang w:val="fr-FR"/>
        </w:rPr>
        <w:t xml:space="preserve">. </w:t>
      </w:r>
    </w:p>
    <w:p w:rsidR="0050514B" w:rsidRDefault="008F3688" w:rsidP="007B630F">
      <w:pPr>
        <w:rPr>
          <w:lang w:val="fr-FR"/>
        </w:rPr>
      </w:pPr>
      <w:r>
        <w:rPr>
          <w:lang w:val="fr-FR"/>
        </w:rPr>
        <w:t xml:space="preserve">Solution de </w:t>
      </w:r>
      <w:proofErr w:type="spellStart"/>
      <w:r w:rsidR="0050514B">
        <w:rPr>
          <w:lang w:val="fr-FR"/>
        </w:rPr>
        <w:t>GMToglia</w:t>
      </w:r>
      <w:proofErr w:type="spellEnd"/>
      <w:r w:rsidR="0050514B">
        <w:rPr>
          <w:lang w:val="fr-FR"/>
        </w:rPr>
        <w:t xml:space="preserve">: </w:t>
      </w:r>
    </w:p>
    <w:p w:rsidR="0050514B" w:rsidRDefault="0050514B" w:rsidP="0050514B">
      <w:pPr>
        <w:pStyle w:val="ListParagraph"/>
        <w:numPr>
          <w:ilvl w:val="0"/>
          <w:numId w:val="5"/>
        </w:numPr>
        <w:rPr>
          <w:lang w:val="fr-FR"/>
        </w:rPr>
      </w:pPr>
      <w:r w:rsidRPr="0050514B">
        <w:rPr>
          <w:lang w:val="fr-FR"/>
        </w:rPr>
        <w:t xml:space="preserve">Si est un </w:t>
      </w:r>
      <w:r w:rsidR="008F3688" w:rsidRPr="0050514B">
        <w:rPr>
          <w:lang w:val="fr-FR"/>
        </w:rPr>
        <w:t>problème</w:t>
      </w:r>
      <w:r w:rsidRPr="0050514B">
        <w:rPr>
          <w:lang w:val="fr-FR"/>
        </w:rPr>
        <w:t xml:space="preserve"> de </w:t>
      </w:r>
      <w:r w:rsidR="008F3688" w:rsidRPr="0050514B">
        <w:rPr>
          <w:lang w:val="fr-FR"/>
        </w:rPr>
        <w:t>réseaux</w:t>
      </w:r>
      <w:r w:rsidRPr="0050514B">
        <w:rPr>
          <w:lang w:val="fr-FR"/>
        </w:rPr>
        <w:t xml:space="preserve"> le SIGI peut « conseiller »</w:t>
      </w:r>
      <w:r>
        <w:rPr>
          <w:lang w:val="fr-FR"/>
        </w:rPr>
        <w:t xml:space="preserve"> (donc donner </w:t>
      </w:r>
      <w:r w:rsidR="008F3688">
        <w:rPr>
          <w:lang w:val="fr-FR"/>
        </w:rPr>
        <w:t>le</w:t>
      </w:r>
      <w:r>
        <w:rPr>
          <w:lang w:val="fr-FR"/>
        </w:rPr>
        <w:t xml:space="preserve"> choix à l’</w:t>
      </w:r>
      <w:r w:rsidR="008F3688">
        <w:rPr>
          <w:lang w:val="fr-FR"/>
        </w:rPr>
        <w:t>opérateur</w:t>
      </w:r>
      <w:r>
        <w:rPr>
          <w:lang w:val="fr-FR"/>
        </w:rPr>
        <w:t>)</w:t>
      </w:r>
      <w:r w:rsidRPr="0050514B">
        <w:rPr>
          <w:lang w:val="fr-FR"/>
        </w:rPr>
        <w:t xml:space="preserve"> de ne faire pas </w:t>
      </w:r>
      <w:r w:rsidR="008F3688" w:rsidRPr="0050514B">
        <w:rPr>
          <w:lang w:val="fr-FR"/>
        </w:rPr>
        <w:t>démarrer</w:t>
      </w:r>
      <w:r w:rsidRPr="0050514B">
        <w:rPr>
          <w:lang w:val="fr-FR"/>
        </w:rPr>
        <w:t xml:space="preserve"> l’</w:t>
      </w:r>
      <w:proofErr w:type="spellStart"/>
      <w:r w:rsidRPr="0050514B">
        <w:rPr>
          <w:lang w:val="fr-FR"/>
        </w:rPr>
        <w:t>upload</w:t>
      </w:r>
      <w:proofErr w:type="spellEnd"/>
      <w:r w:rsidRPr="0050514B">
        <w:rPr>
          <w:lang w:val="fr-FR"/>
        </w:rPr>
        <w:t>.</w:t>
      </w:r>
    </w:p>
    <w:p w:rsidR="0050514B" w:rsidRPr="0050514B" w:rsidRDefault="0050514B" w:rsidP="0050514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Si est un </w:t>
      </w:r>
      <w:r w:rsidR="008F3688">
        <w:rPr>
          <w:lang w:val="fr-FR"/>
        </w:rPr>
        <w:t>problème</w:t>
      </w:r>
      <w:r>
        <w:rPr>
          <w:lang w:val="fr-FR"/>
        </w:rPr>
        <w:t xml:space="preserve"> de système en attendent de trouver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solution d’architecture le SIGI peut « bloquer » (donc de ne pas donner le choix à l’</w:t>
      </w:r>
      <w:r w:rsidR="008F3688">
        <w:rPr>
          <w:lang w:val="fr-FR"/>
        </w:rPr>
        <w:t>opérateur</w:t>
      </w:r>
      <w:r>
        <w:rPr>
          <w:lang w:val="fr-FR"/>
        </w:rPr>
        <w:t xml:space="preserve">) de </w:t>
      </w:r>
      <w:r w:rsidR="008F3688">
        <w:rPr>
          <w:lang w:val="fr-FR"/>
        </w:rPr>
        <w:t>démarrer</w:t>
      </w:r>
      <w:r>
        <w:rPr>
          <w:lang w:val="fr-FR"/>
        </w:rPr>
        <w:t xml:space="preserve"> l’</w:t>
      </w: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>.</w:t>
      </w:r>
    </w:p>
    <w:p w:rsidR="007B630F" w:rsidRDefault="007B630F" w:rsidP="007B630F">
      <w:pPr>
        <w:rPr>
          <w:lang w:val="fr-FR"/>
        </w:rPr>
      </w:pPr>
    </w:p>
    <w:p w:rsidR="00276696" w:rsidRDefault="008F3688" w:rsidP="00276696">
      <w:pPr>
        <w:pStyle w:val="Heading2"/>
        <w:rPr>
          <w:lang w:val="fr-FR"/>
        </w:rPr>
      </w:pPr>
      <w:r>
        <w:rPr>
          <w:lang w:val="fr-FR"/>
        </w:rPr>
        <w:t>Problème</w:t>
      </w:r>
      <w:r w:rsidR="00276696">
        <w:rPr>
          <w:lang w:val="fr-FR"/>
        </w:rPr>
        <w:t xml:space="preserve"> </w:t>
      </w:r>
      <w:proofErr w:type="spellStart"/>
      <w:r w:rsidR="00276696">
        <w:rPr>
          <w:lang w:val="fr-FR"/>
        </w:rPr>
        <w:t>upload</w:t>
      </w:r>
      <w:proofErr w:type="spellEnd"/>
      <w:r w:rsidR="00276696">
        <w:rPr>
          <w:lang w:val="fr-FR"/>
        </w:rPr>
        <w:t xml:space="preserve"> « petit montant ».</w:t>
      </w:r>
    </w:p>
    <w:p w:rsidR="00276696" w:rsidRDefault="00276696" w:rsidP="00276696">
      <w:pPr>
        <w:rPr>
          <w:lang w:val="fr-FR"/>
        </w:rPr>
      </w:pPr>
      <w:r>
        <w:rPr>
          <w:lang w:val="fr-FR"/>
        </w:rPr>
        <w:t>Err</w:t>
      </w:r>
      <w:r w:rsidR="005127B8">
        <w:rPr>
          <w:lang w:val="fr-FR"/>
        </w:rPr>
        <w:t>eu</w:t>
      </w:r>
      <w:r>
        <w:rPr>
          <w:lang w:val="fr-FR"/>
        </w:rPr>
        <w:t xml:space="preserve">r quand il y a un </w:t>
      </w: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 de fichiers qui ne sont pas été </w:t>
      </w:r>
      <w:r w:rsidR="008F3688">
        <w:rPr>
          <w:lang w:val="fr-FR"/>
        </w:rPr>
        <w:t>générés</w:t>
      </w:r>
      <w:r>
        <w:rPr>
          <w:lang w:val="fr-FR"/>
        </w:rPr>
        <w:t xml:space="preserve"> </w:t>
      </w:r>
      <w:r w:rsidR="00440370">
        <w:rPr>
          <w:lang w:val="fr-FR"/>
        </w:rPr>
        <w:t>par</w:t>
      </w:r>
      <w:r>
        <w:rPr>
          <w:lang w:val="fr-FR"/>
        </w:rPr>
        <w:t xml:space="preserve"> le SIGI.</w:t>
      </w:r>
    </w:p>
    <w:p w:rsidR="00F40AF3" w:rsidRDefault="00F40AF3" w:rsidP="00276696">
      <w:pPr>
        <w:rPr>
          <w:lang w:val="fr-FR"/>
        </w:rPr>
      </w:pPr>
      <w:r>
        <w:rPr>
          <w:lang w:val="fr-FR"/>
        </w:rPr>
        <w:t>Voir le</w:t>
      </w:r>
      <w:r w:rsidR="004F287D">
        <w:rPr>
          <w:lang w:val="fr-FR"/>
        </w:rPr>
        <w:t>s</w:t>
      </w:r>
      <w:r>
        <w:rPr>
          <w:lang w:val="fr-FR"/>
        </w:rPr>
        <w:t xml:space="preserve"> </w:t>
      </w:r>
      <w:r w:rsidR="005127B8">
        <w:rPr>
          <w:lang w:val="fr-FR"/>
        </w:rPr>
        <w:t>préconditions</w:t>
      </w:r>
      <w:r>
        <w:rPr>
          <w:lang w:val="fr-FR"/>
        </w:rPr>
        <w:t xml:space="preserve"> de </w:t>
      </w:r>
      <w:r w:rsidR="005127B8">
        <w:rPr>
          <w:lang w:val="fr-FR"/>
        </w:rPr>
        <w:t>création</w:t>
      </w:r>
      <w:r>
        <w:rPr>
          <w:lang w:val="fr-FR"/>
        </w:rPr>
        <w:t xml:space="preserve"> du fichier et mettre ça dans la liste des choses à faire (bas priorité).</w:t>
      </w:r>
    </w:p>
    <w:p w:rsidR="00F40AF3" w:rsidRDefault="00F40AF3" w:rsidP="00276696">
      <w:pPr>
        <w:rPr>
          <w:lang w:val="fr-FR"/>
        </w:rPr>
      </w:pPr>
    </w:p>
    <w:p w:rsidR="00DF0AE5" w:rsidRDefault="00DF0AE5" w:rsidP="00DF0AE5">
      <w:pPr>
        <w:rPr>
          <w:lang w:val="fr-FR"/>
        </w:rPr>
      </w:pPr>
    </w:p>
    <w:p w:rsidR="00DF0AE5" w:rsidRPr="00DF0AE5" w:rsidRDefault="00DF0AE5" w:rsidP="00DF0AE5">
      <w:pPr>
        <w:rPr>
          <w:lang w:val="fr-FR"/>
        </w:rPr>
      </w:pPr>
    </w:p>
    <w:sectPr w:rsidR="00DF0AE5" w:rsidRPr="00DF0A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89D"/>
    <w:multiLevelType w:val="hybridMultilevel"/>
    <w:tmpl w:val="F514C5E0"/>
    <w:lvl w:ilvl="0" w:tplc="08090011">
      <w:start w:val="1"/>
      <w:numFmt w:val="decimal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2C6420C9"/>
    <w:multiLevelType w:val="hybridMultilevel"/>
    <w:tmpl w:val="F8347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05322"/>
    <w:multiLevelType w:val="hybridMultilevel"/>
    <w:tmpl w:val="31EC7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168D3"/>
    <w:multiLevelType w:val="hybridMultilevel"/>
    <w:tmpl w:val="636828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F0886"/>
    <w:multiLevelType w:val="hybridMultilevel"/>
    <w:tmpl w:val="506CB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04"/>
    <w:rsid w:val="001C7D51"/>
    <w:rsid w:val="001D1FCB"/>
    <w:rsid w:val="00265466"/>
    <w:rsid w:val="00276696"/>
    <w:rsid w:val="00440370"/>
    <w:rsid w:val="004F287D"/>
    <w:rsid w:val="0050514B"/>
    <w:rsid w:val="005127B8"/>
    <w:rsid w:val="006E29E4"/>
    <w:rsid w:val="00743066"/>
    <w:rsid w:val="007B630F"/>
    <w:rsid w:val="008F3688"/>
    <w:rsid w:val="00B23C04"/>
    <w:rsid w:val="00DF0AE5"/>
    <w:rsid w:val="00F22E97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CE7C-AA61-411B-B9EE-2E0813EF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Michele Toglia</dc:creator>
  <cp:lastModifiedBy>IADB</cp:lastModifiedBy>
  <cp:revision>12</cp:revision>
  <dcterms:created xsi:type="dcterms:W3CDTF">2016-02-23T15:28:00Z</dcterms:created>
  <dcterms:modified xsi:type="dcterms:W3CDTF">2016-02-24T23:25:00Z</dcterms:modified>
</cp:coreProperties>
</file>